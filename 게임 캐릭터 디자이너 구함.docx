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1B5" w:rsidRPr="00626AA4" w:rsidRDefault="00626AA4" w:rsidP="00626AA4">
      <w:pPr>
        <w:jc w:val="center"/>
        <w:rPr>
          <w:b/>
          <w:sz w:val="56"/>
        </w:rPr>
        <w:pPrChange w:id="0" w:author="정성진" w:date="2015-02-10T21:27:00Z">
          <w:pPr/>
        </w:pPrChange>
      </w:pPr>
      <w:del w:id="1" w:author="정성진" w:date="2015-02-10T22:39:00Z">
        <w:r w:rsidRPr="00626AA4" w:rsidDel="003C6BEE">
          <w:rPr>
            <w:rFonts w:hint="eastAsia"/>
            <w:b/>
            <w:sz w:val="56"/>
          </w:rPr>
          <w:delText xml:space="preserve">게임 캐릭터 </w:delText>
        </w:r>
      </w:del>
      <w:proofErr w:type="spellStart"/>
      <w:ins w:id="2" w:author="정성진" w:date="2015-02-10T22:39:00Z">
        <w:r w:rsidR="003C6BEE">
          <w:rPr>
            <w:rFonts w:hint="eastAsia"/>
            <w:b/>
            <w:sz w:val="56"/>
          </w:rPr>
          <w:t>모바일</w:t>
        </w:r>
        <w:proofErr w:type="spellEnd"/>
        <w:r w:rsidR="003C6BEE">
          <w:rPr>
            <w:rFonts w:hint="eastAsia"/>
            <w:b/>
            <w:sz w:val="56"/>
          </w:rPr>
          <w:t xml:space="preserve"> </w:t>
        </w:r>
      </w:ins>
      <w:r w:rsidRPr="00626AA4">
        <w:rPr>
          <w:rFonts w:hint="eastAsia"/>
          <w:b/>
          <w:sz w:val="56"/>
        </w:rPr>
        <w:t>디자이너 구함</w:t>
      </w:r>
      <w:del w:id="3" w:author="정성진" w:date="2015-02-10T22:39:00Z">
        <w:r w:rsidRPr="00626AA4" w:rsidDel="003C6BEE">
          <w:rPr>
            <w:b/>
            <w:sz w:val="56"/>
          </w:rPr>
          <w:br/>
        </w:r>
        <w:r w:rsidRPr="00626AA4" w:rsidDel="003C6BEE">
          <w:rPr>
            <w:rFonts w:hint="eastAsia"/>
            <w:b/>
            <w:sz w:val="56"/>
          </w:rPr>
          <w:delText>(포토샵 사용가능자)</w:delText>
        </w:r>
      </w:del>
    </w:p>
    <w:p w:rsidR="00626AA4" w:rsidRDefault="00626AA4">
      <w:pPr>
        <w:rPr>
          <w:ins w:id="4" w:author="정성진" w:date="2015-02-10T22:39:00Z"/>
          <w:sz w:val="24"/>
        </w:rPr>
      </w:pPr>
    </w:p>
    <w:p w:rsidR="003C6BEE" w:rsidRDefault="003C6BEE">
      <w:pPr>
        <w:rPr>
          <w:rFonts w:hint="eastAsia"/>
          <w:sz w:val="24"/>
        </w:rPr>
      </w:pPr>
    </w:p>
    <w:p w:rsidR="002C468C" w:rsidRDefault="00626AA4" w:rsidP="00C63272">
      <w:pPr>
        <w:rPr>
          <w:ins w:id="5" w:author="정성진" w:date="2015-02-10T22:47:00Z"/>
          <w:sz w:val="24"/>
        </w:rPr>
        <w:pPrChange w:id="6" w:author="정성진" w:date="2015-02-10T22:06:00Z">
          <w:pPr/>
        </w:pPrChange>
      </w:pPr>
      <w:r w:rsidRPr="003C6BEE">
        <w:rPr>
          <w:rFonts w:hint="eastAsia"/>
          <w:sz w:val="24"/>
          <w:rPrChange w:id="7" w:author="정성진" w:date="2015-02-10T22:39:00Z">
            <w:rPr>
              <w:rFonts w:hint="eastAsia"/>
              <w:sz w:val="24"/>
            </w:rPr>
          </w:rPrChange>
        </w:rPr>
        <w:t>안녕하</w:t>
      </w:r>
      <w:ins w:id="8" w:author="정성진" w:date="2015-02-10T22:18:00Z">
        <w:r w:rsidR="00152FB9" w:rsidRPr="003C6BEE">
          <w:rPr>
            <w:rFonts w:hint="eastAsia"/>
            <w:sz w:val="24"/>
            <w:rPrChange w:id="9" w:author="정성진" w:date="2015-02-10T22:39:00Z">
              <w:rPr>
                <w:rFonts w:hint="eastAsia"/>
                <w:sz w:val="24"/>
              </w:rPr>
            </w:rPrChange>
          </w:rPr>
          <w:t>세</w:t>
        </w:r>
      </w:ins>
      <w:del w:id="10" w:author="정성진" w:date="2015-02-10T22:18:00Z">
        <w:r w:rsidRPr="003C6BEE" w:rsidDel="00152FB9">
          <w:rPr>
            <w:rFonts w:hint="eastAsia"/>
            <w:sz w:val="24"/>
            <w:rPrChange w:id="11" w:author="정성진" w:date="2015-02-10T22:39:00Z">
              <w:rPr>
                <w:rFonts w:hint="eastAsia"/>
                <w:sz w:val="24"/>
              </w:rPr>
            </w:rPrChange>
          </w:rPr>
          <w:delText>십니</w:delText>
        </w:r>
      </w:del>
      <w:ins w:id="12" w:author="정성진" w:date="2015-02-10T22:18:00Z">
        <w:r w:rsidR="00152FB9" w:rsidRPr="003C6BEE">
          <w:rPr>
            <w:rFonts w:hint="eastAsia"/>
            <w:sz w:val="24"/>
            <w:rPrChange w:id="13" w:author="정성진" w:date="2015-02-10T22:39:00Z">
              <w:rPr>
                <w:rFonts w:hint="eastAsia"/>
                <w:sz w:val="24"/>
              </w:rPr>
            </w:rPrChange>
          </w:rPr>
          <w:t>요.</w:t>
        </w:r>
      </w:ins>
      <w:del w:id="14" w:author="정성진" w:date="2015-02-10T22:18:00Z">
        <w:r w:rsidRPr="003C6BEE" w:rsidDel="00152FB9">
          <w:rPr>
            <w:rFonts w:hint="eastAsia"/>
            <w:sz w:val="24"/>
            <w:rPrChange w:id="15" w:author="정성진" w:date="2015-02-10T22:39:00Z">
              <w:rPr>
                <w:rFonts w:hint="eastAsia"/>
                <w:sz w:val="24"/>
              </w:rPr>
            </w:rPrChange>
          </w:rPr>
          <w:delText>까</w:delText>
        </w:r>
      </w:del>
      <w:r w:rsidRPr="003C6BEE">
        <w:rPr>
          <w:rFonts w:hint="eastAsia"/>
          <w:sz w:val="24"/>
          <w:rPrChange w:id="16" w:author="정성진" w:date="2015-02-10T22:39:00Z">
            <w:rPr>
              <w:rFonts w:hint="eastAsia"/>
              <w:sz w:val="24"/>
            </w:rPr>
          </w:rPrChange>
        </w:rPr>
        <w:t xml:space="preserve"> </w:t>
      </w:r>
      <w:ins w:id="17" w:author="정성진" w:date="2015-02-10T21:27:00Z">
        <w:r w:rsidRPr="003C6BEE">
          <w:rPr>
            <w:rFonts w:hint="eastAsia"/>
            <w:sz w:val="24"/>
            <w:rPrChange w:id="18" w:author="정성진" w:date="2015-02-10T22:39:00Z">
              <w:rPr>
                <w:rFonts w:hint="eastAsia"/>
                <w:sz w:val="24"/>
              </w:rPr>
            </w:rPrChange>
          </w:rPr>
          <w:t xml:space="preserve">컴퓨터 </w:t>
        </w:r>
      </w:ins>
      <w:ins w:id="19" w:author="정성진" w:date="2015-02-10T21:28:00Z">
        <w:r w:rsidRPr="003C6BEE">
          <w:rPr>
            <w:rFonts w:hint="eastAsia"/>
            <w:sz w:val="24"/>
            <w:rPrChange w:id="20" w:author="정성진" w:date="2015-02-10T22:39:00Z">
              <w:rPr>
                <w:rFonts w:hint="eastAsia"/>
                <w:sz w:val="24"/>
              </w:rPr>
            </w:rPrChange>
          </w:rPr>
          <w:t>공학</w:t>
        </w:r>
      </w:ins>
      <w:ins w:id="21" w:author="정성진" w:date="2015-02-10T21:31:00Z">
        <w:r w:rsidRPr="003C6BEE">
          <w:rPr>
            <w:rFonts w:hint="eastAsia"/>
            <w:sz w:val="24"/>
            <w:rPrChange w:id="22" w:author="정성진" w:date="2015-02-10T22:39:00Z">
              <w:rPr>
                <w:rFonts w:hint="eastAsia"/>
                <w:sz w:val="24"/>
              </w:rPr>
            </w:rPrChange>
          </w:rPr>
          <w:t>을 전공하</w:t>
        </w:r>
      </w:ins>
      <w:ins w:id="23" w:author="정성진" w:date="2015-02-10T21:37:00Z">
        <w:r w:rsidR="009C7D8A" w:rsidRPr="003C6BEE">
          <w:rPr>
            <w:rFonts w:hint="eastAsia"/>
            <w:sz w:val="24"/>
            <w:rPrChange w:id="24" w:author="정성진" w:date="2015-02-10T22:39:00Z">
              <w:rPr>
                <w:rFonts w:hint="eastAsia"/>
                <w:sz w:val="24"/>
              </w:rPr>
            </w:rPrChange>
          </w:rPr>
          <w:t>고 있는</w:t>
        </w:r>
      </w:ins>
      <w:ins w:id="25" w:author="정성진" w:date="2015-02-10T21:31:00Z">
        <w:r w:rsidRPr="003C6BEE">
          <w:rPr>
            <w:rFonts w:hint="eastAsia"/>
            <w:sz w:val="24"/>
            <w:rPrChange w:id="26" w:author="정성진" w:date="2015-02-10T22:39:00Z">
              <w:rPr>
                <w:rFonts w:hint="eastAsia"/>
                <w:sz w:val="24"/>
              </w:rPr>
            </w:rPrChange>
          </w:rPr>
          <w:t xml:space="preserve"> </w:t>
        </w:r>
        <w:bookmarkStart w:id="27" w:name="_GoBack"/>
        <w:bookmarkEnd w:id="27"/>
        <w:r w:rsidRPr="003C6BEE">
          <w:rPr>
            <w:rFonts w:hint="eastAsia"/>
            <w:sz w:val="24"/>
            <w:rPrChange w:id="28" w:author="정성진" w:date="2015-02-10T22:39:00Z">
              <w:rPr>
                <w:rFonts w:hint="eastAsia"/>
                <w:sz w:val="24"/>
              </w:rPr>
            </w:rPrChange>
          </w:rPr>
          <w:t>학생입니다.</w:t>
        </w:r>
        <w:r w:rsidRPr="003C6BEE">
          <w:rPr>
            <w:sz w:val="24"/>
            <w:rPrChange w:id="29" w:author="정성진" w:date="2015-02-10T22:39:00Z">
              <w:rPr>
                <w:sz w:val="24"/>
              </w:rPr>
            </w:rPrChange>
          </w:rPr>
          <w:t xml:space="preserve"> </w:t>
        </w:r>
        <w:r w:rsidRPr="003C6BEE">
          <w:rPr>
            <w:rFonts w:hint="eastAsia"/>
            <w:sz w:val="24"/>
            <w:rPrChange w:id="30" w:author="정성진" w:date="2015-02-10T22:39:00Z">
              <w:rPr>
                <w:rFonts w:hint="eastAsia"/>
                <w:sz w:val="24"/>
              </w:rPr>
            </w:rPrChange>
          </w:rPr>
          <w:t xml:space="preserve">현재 </w:t>
        </w:r>
        <w:proofErr w:type="spellStart"/>
        <w:r w:rsidRPr="003C6BEE">
          <w:rPr>
            <w:rFonts w:hint="eastAsia"/>
            <w:sz w:val="24"/>
            <w:rPrChange w:id="31" w:author="정성진" w:date="2015-02-10T22:39:00Z">
              <w:rPr>
                <w:rFonts w:hint="eastAsia"/>
                <w:sz w:val="24"/>
              </w:rPr>
            </w:rPrChange>
          </w:rPr>
          <w:t>모바일</w:t>
        </w:r>
      </w:ins>
      <w:proofErr w:type="spellEnd"/>
      <w:ins w:id="32" w:author="정성진" w:date="2015-02-10T22:41:00Z">
        <w:r w:rsidR="003C6BEE">
          <w:rPr>
            <w:rFonts w:hint="eastAsia"/>
            <w:sz w:val="24"/>
          </w:rPr>
          <w:t xml:space="preserve"> 환경</w:t>
        </w:r>
      </w:ins>
      <w:ins w:id="33" w:author="정성진" w:date="2015-02-10T21:34:00Z">
        <w:r w:rsidR="009C7D8A" w:rsidRPr="003C6BEE">
          <w:rPr>
            <w:rFonts w:hint="eastAsia"/>
            <w:sz w:val="24"/>
            <w:rPrChange w:id="34" w:author="정성진" w:date="2015-02-10T22:39:00Z">
              <w:rPr>
                <w:rFonts w:hint="eastAsia"/>
                <w:sz w:val="24"/>
              </w:rPr>
            </w:rPrChange>
          </w:rPr>
          <w:t>에서 간단</w:t>
        </w:r>
      </w:ins>
      <w:ins w:id="35" w:author="정성진" w:date="2015-02-10T22:41:00Z">
        <w:r w:rsidR="003C6BEE">
          <w:rPr>
            <w:rFonts w:hint="eastAsia"/>
            <w:sz w:val="24"/>
          </w:rPr>
          <w:t>한</w:t>
        </w:r>
      </w:ins>
      <w:ins w:id="36" w:author="정성진" w:date="2015-02-10T22:40:00Z">
        <w:r w:rsidR="003C6BEE">
          <w:rPr>
            <w:rFonts w:hint="eastAsia"/>
            <w:sz w:val="24"/>
          </w:rPr>
          <w:t xml:space="preserve"> 게임</w:t>
        </w:r>
      </w:ins>
      <w:ins w:id="37" w:author="정성진" w:date="2015-02-10T21:31:00Z">
        <w:r w:rsidRPr="003C6BEE">
          <w:rPr>
            <w:rFonts w:hint="eastAsia"/>
            <w:sz w:val="24"/>
            <w:rPrChange w:id="38" w:author="정성진" w:date="2015-02-10T22:39:00Z">
              <w:rPr>
                <w:rFonts w:hint="eastAsia"/>
                <w:sz w:val="24"/>
              </w:rPr>
            </w:rPrChange>
          </w:rPr>
          <w:t xml:space="preserve"> </w:t>
        </w:r>
      </w:ins>
      <w:ins w:id="39" w:author="정성진" w:date="2015-02-10T21:32:00Z">
        <w:r w:rsidRPr="003C6BEE">
          <w:rPr>
            <w:rFonts w:hint="eastAsia"/>
            <w:sz w:val="24"/>
            <w:rPrChange w:id="40" w:author="정성진" w:date="2015-02-10T22:39:00Z">
              <w:rPr>
                <w:rFonts w:hint="eastAsia"/>
                <w:sz w:val="24"/>
              </w:rPr>
            </w:rPrChange>
          </w:rPr>
          <w:t>개발</w:t>
        </w:r>
      </w:ins>
      <w:ins w:id="41" w:author="정성진" w:date="2015-02-10T22:11:00Z">
        <w:r w:rsidR="00C63272" w:rsidRPr="003C6BEE">
          <w:rPr>
            <w:rFonts w:hint="eastAsia"/>
            <w:sz w:val="24"/>
            <w:rPrChange w:id="42" w:author="정성진" w:date="2015-02-10T22:39:00Z">
              <w:rPr>
                <w:rFonts w:hint="eastAsia"/>
                <w:sz w:val="24"/>
              </w:rPr>
            </w:rPrChange>
          </w:rPr>
          <w:t>을</w:t>
        </w:r>
      </w:ins>
      <w:ins w:id="43" w:author="정성진" w:date="2015-02-10T21:32:00Z">
        <w:r w:rsidRPr="003C6BEE">
          <w:rPr>
            <w:rFonts w:hint="eastAsia"/>
            <w:sz w:val="24"/>
            <w:rPrChange w:id="44" w:author="정성진" w:date="2015-02-10T22:39:00Z">
              <w:rPr>
                <w:rFonts w:hint="eastAsia"/>
                <w:sz w:val="24"/>
              </w:rPr>
            </w:rPrChange>
          </w:rPr>
          <w:t xml:space="preserve"> 진행 중에 있습니다.</w:t>
        </w:r>
      </w:ins>
      <w:ins w:id="45" w:author="정성진" w:date="2015-02-10T22:08:00Z">
        <w:r w:rsidR="00C63272" w:rsidRPr="003C6BEE">
          <w:rPr>
            <w:sz w:val="24"/>
            <w:rPrChange w:id="46" w:author="정성진" w:date="2015-02-10T22:39:00Z">
              <w:rPr>
                <w:sz w:val="24"/>
              </w:rPr>
            </w:rPrChange>
          </w:rPr>
          <w:t xml:space="preserve"> </w:t>
        </w:r>
        <w:r w:rsidR="00C63272" w:rsidRPr="003C6BEE">
          <w:rPr>
            <w:rFonts w:hint="eastAsia"/>
            <w:sz w:val="24"/>
            <w:rPrChange w:id="47" w:author="정성진" w:date="2015-02-10T22:39:00Z">
              <w:rPr>
                <w:rFonts w:hint="eastAsia"/>
                <w:sz w:val="24"/>
              </w:rPr>
            </w:rPrChange>
          </w:rPr>
          <w:t>저희가 학생이라</w:t>
        </w:r>
      </w:ins>
      <w:ins w:id="48" w:author="정성진" w:date="2015-02-10T22:10:00Z">
        <w:r w:rsidR="00C63272" w:rsidRPr="003C6BEE">
          <w:rPr>
            <w:rFonts w:hint="eastAsia"/>
            <w:sz w:val="24"/>
            <w:rPrChange w:id="49" w:author="정성진" w:date="2015-02-10T22:39:00Z">
              <w:rPr>
                <w:rFonts w:hint="eastAsia"/>
                <w:sz w:val="24"/>
              </w:rPr>
            </w:rPrChange>
          </w:rPr>
          <w:t xml:space="preserve"> 여러 부족한 </w:t>
        </w:r>
      </w:ins>
      <w:ins w:id="50" w:author="정성진" w:date="2015-02-10T22:41:00Z">
        <w:r w:rsidR="003C6BEE">
          <w:rPr>
            <w:rFonts w:hint="eastAsia"/>
            <w:sz w:val="24"/>
          </w:rPr>
          <w:t>점</w:t>
        </w:r>
      </w:ins>
      <w:ins w:id="51" w:author="정성진" w:date="2015-02-10T22:10:00Z">
        <w:r w:rsidR="00C63272" w:rsidRPr="003C6BEE">
          <w:rPr>
            <w:rFonts w:hint="eastAsia"/>
            <w:sz w:val="24"/>
            <w:rPrChange w:id="52" w:author="정성진" w:date="2015-02-10T22:39:00Z">
              <w:rPr>
                <w:rFonts w:hint="eastAsia"/>
                <w:sz w:val="24"/>
              </w:rPr>
            </w:rPrChange>
          </w:rPr>
          <w:t>이 많아</w:t>
        </w:r>
      </w:ins>
      <w:ins w:id="53" w:author="정성진" w:date="2015-02-10T22:08:00Z">
        <w:r w:rsidR="00C63272" w:rsidRPr="003C6BEE">
          <w:rPr>
            <w:rFonts w:hint="eastAsia"/>
            <w:sz w:val="24"/>
            <w:rPrChange w:id="54" w:author="정성진" w:date="2015-02-10T22:39:00Z">
              <w:rPr>
                <w:rFonts w:hint="eastAsia"/>
                <w:sz w:val="24"/>
              </w:rPr>
            </w:rPrChange>
          </w:rPr>
          <w:t xml:space="preserve"> 현재 나와있는 </w:t>
        </w:r>
        <w:proofErr w:type="spellStart"/>
        <w:r w:rsidR="00C63272" w:rsidRPr="003C6BEE">
          <w:rPr>
            <w:rFonts w:hint="eastAsia"/>
            <w:sz w:val="24"/>
            <w:rPrChange w:id="55" w:author="정성진" w:date="2015-02-10T22:39:00Z">
              <w:rPr>
                <w:rFonts w:hint="eastAsia"/>
                <w:sz w:val="24"/>
              </w:rPr>
            </w:rPrChange>
          </w:rPr>
          <w:t>앱들에는</w:t>
        </w:r>
        <w:proofErr w:type="spellEnd"/>
        <w:r w:rsidR="00C63272" w:rsidRPr="003C6BEE">
          <w:rPr>
            <w:rFonts w:hint="eastAsia"/>
            <w:sz w:val="24"/>
            <w:rPrChange w:id="56" w:author="정성진" w:date="2015-02-10T22:39:00Z">
              <w:rPr>
                <w:rFonts w:hint="eastAsia"/>
                <w:sz w:val="24"/>
              </w:rPr>
            </w:rPrChange>
          </w:rPr>
          <w:t xml:space="preserve"> 못 미치겠지만,</w:t>
        </w:r>
        <w:r w:rsidR="00C63272" w:rsidRPr="003C6BEE">
          <w:rPr>
            <w:sz w:val="24"/>
            <w:rPrChange w:id="57" w:author="정성진" w:date="2015-02-10T22:39:00Z">
              <w:rPr>
                <w:sz w:val="24"/>
              </w:rPr>
            </w:rPrChange>
          </w:rPr>
          <w:t xml:space="preserve"> </w:t>
        </w:r>
        <w:r w:rsidR="00C63272" w:rsidRPr="003C6BEE">
          <w:rPr>
            <w:rFonts w:hint="eastAsia"/>
            <w:sz w:val="24"/>
            <w:rPrChange w:id="58" w:author="정성진" w:date="2015-02-10T22:39:00Z">
              <w:rPr>
                <w:rFonts w:hint="eastAsia"/>
                <w:sz w:val="24"/>
              </w:rPr>
            </w:rPrChange>
          </w:rPr>
          <w:t>최대한</w:t>
        </w:r>
      </w:ins>
      <w:ins w:id="59" w:author="정성진" w:date="2015-02-10T22:07:00Z">
        <w:r w:rsidR="00C63272" w:rsidRPr="003C6BEE">
          <w:rPr>
            <w:rFonts w:hint="eastAsia"/>
            <w:sz w:val="24"/>
            <w:rPrChange w:id="60" w:author="정성진" w:date="2015-02-10T22:39:00Z">
              <w:rPr>
                <w:rFonts w:hint="eastAsia"/>
                <w:sz w:val="24"/>
              </w:rPr>
            </w:rPrChange>
          </w:rPr>
          <w:t xml:space="preserve"> </w:t>
        </w:r>
      </w:ins>
      <w:ins w:id="61" w:author="정성진" w:date="2015-02-10T22:08:00Z">
        <w:r w:rsidR="00C63272" w:rsidRPr="003C6BEE">
          <w:rPr>
            <w:rFonts w:hint="eastAsia"/>
            <w:sz w:val="24"/>
            <w:rPrChange w:id="62" w:author="정성진" w:date="2015-02-10T22:39:00Z">
              <w:rPr>
                <w:rFonts w:hint="eastAsia"/>
                <w:sz w:val="24"/>
              </w:rPr>
            </w:rPrChange>
          </w:rPr>
          <w:t xml:space="preserve">완성도 있는 </w:t>
        </w:r>
        <w:proofErr w:type="spellStart"/>
        <w:r w:rsidR="00C63272" w:rsidRPr="003C6BEE">
          <w:rPr>
            <w:rFonts w:hint="eastAsia"/>
            <w:sz w:val="24"/>
            <w:rPrChange w:id="63" w:author="정성진" w:date="2015-02-10T22:39:00Z">
              <w:rPr>
                <w:rFonts w:hint="eastAsia"/>
                <w:sz w:val="24"/>
              </w:rPr>
            </w:rPrChange>
          </w:rPr>
          <w:t>앱을</w:t>
        </w:r>
      </w:ins>
      <w:proofErr w:type="spellEnd"/>
      <w:ins w:id="64" w:author="정성진" w:date="2015-02-10T22:09:00Z">
        <w:r w:rsidR="00C63272" w:rsidRPr="003C6BEE">
          <w:rPr>
            <w:rFonts w:hint="eastAsia"/>
            <w:sz w:val="24"/>
            <w:rPrChange w:id="65" w:author="정성진" w:date="2015-02-10T22:39:00Z">
              <w:rPr>
                <w:rFonts w:hint="eastAsia"/>
                <w:sz w:val="24"/>
              </w:rPr>
            </w:rPrChange>
          </w:rPr>
          <w:t xml:space="preserve"> 사용자들이 사용하였으면 좋겠습니다.</w:t>
        </w:r>
      </w:ins>
      <w:ins w:id="66" w:author="정성진" w:date="2015-02-10T22:11:00Z">
        <w:r w:rsidR="00C63272" w:rsidRPr="003C6BEE">
          <w:rPr>
            <w:sz w:val="24"/>
            <w:rPrChange w:id="67" w:author="정성진" w:date="2015-02-10T22:39:00Z">
              <w:rPr>
                <w:sz w:val="24"/>
              </w:rPr>
            </w:rPrChange>
          </w:rPr>
          <w:t xml:space="preserve"> </w:t>
        </w:r>
        <w:r w:rsidR="00C63272" w:rsidRPr="003C6BEE">
          <w:rPr>
            <w:rFonts w:hint="eastAsia"/>
            <w:sz w:val="24"/>
            <w:rPrChange w:id="68" w:author="정성진" w:date="2015-02-10T22:39:00Z">
              <w:rPr>
                <w:rFonts w:hint="eastAsia"/>
                <w:sz w:val="24"/>
              </w:rPr>
            </w:rPrChange>
          </w:rPr>
          <w:t xml:space="preserve">저희가 </w:t>
        </w:r>
      </w:ins>
      <w:ins w:id="69" w:author="정성진" w:date="2015-02-10T22:12:00Z">
        <w:r w:rsidR="00C63272" w:rsidRPr="003C6BEE">
          <w:rPr>
            <w:rFonts w:hint="eastAsia"/>
            <w:sz w:val="24"/>
            <w:rPrChange w:id="70" w:author="정성진" w:date="2015-02-10T22:39:00Z">
              <w:rPr>
                <w:rFonts w:hint="eastAsia"/>
                <w:sz w:val="24"/>
              </w:rPr>
            </w:rPrChange>
          </w:rPr>
          <w:t>모시고자 하는 분은 디자인을</w:t>
        </w:r>
      </w:ins>
      <w:ins w:id="71" w:author="정성진" w:date="2015-02-10T22:36:00Z">
        <w:r w:rsidR="003C6BEE" w:rsidRPr="003C6BEE">
          <w:rPr>
            <w:rFonts w:hint="eastAsia"/>
            <w:sz w:val="24"/>
            <w:rPrChange w:id="72" w:author="정성진" w:date="2015-02-10T22:39:00Z">
              <w:rPr>
                <w:rFonts w:hint="eastAsia"/>
                <w:sz w:val="24"/>
              </w:rPr>
            </w:rPrChange>
          </w:rPr>
          <w:t xml:space="preserve"> 잘 못하거나 경험이 적으셔도</w:t>
        </w:r>
      </w:ins>
      <w:ins w:id="73" w:author="정성진" w:date="2015-02-10T22:12:00Z">
        <w:r w:rsidR="00C63272" w:rsidRPr="003C6BEE">
          <w:rPr>
            <w:rFonts w:hint="eastAsia"/>
            <w:sz w:val="24"/>
            <w:rPrChange w:id="74" w:author="정성진" w:date="2015-02-10T22:39:00Z">
              <w:rPr>
                <w:rFonts w:hint="eastAsia"/>
                <w:sz w:val="24"/>
              </w:rPr>
            </w:rPrChange>
          </w:rPr>
          <w:t xml:space="preserve"> 괜찮습니다.</w:t>
        </w:r>
        <w:r w:rsidR="00C63272" w:rsidRPr="003C6BEE">
          <w:rPr>
            <w:sz w:val="24"/>
            <w:rPrChange w:id="75" w:author="정성진" w:date="2015-02-10T22:39:00Z">
              <w:rPr>
                <w:sz w:val="24"/>
              </w:rPr>
            </w:rPrChange>
          </w:rPr>
          <w:t xml:space="preserve"> </w:t>
        </w:r>
      </w:ins>
      <w:ins w:id="76" w:author="정성진" w:date="2015-02-10T22:13:00Z">
        <w:r w:rsidR="00C63272" w:rsidRPr="003C6BEE">
          <w:rPr>
            <w:rFonts w:hint="eastAsia"/>
            <w:sz w:val="24"/>
            <w:rPrChange w:id="77" w:author="정성진" w:date="2015-02-10T22:39:00Z">
              <w:rPr>
                <w:rFonts w:hint="eastAsia"/>
                <w:sz w:val="24"/>
              </w:rPr>
            </w:rPrChange>
          </w:rPr>
          <w:t xml:space="preserve">참여하게 될 </w:t>
        </w:r>
        <w:proofErr w:type="spellStart"/>
        <w:r w:rsidR="00C63272" w:rsidRPr="003C6BEE">
          <w:rPr>
            <w:rFonts w:hint="eastAsia"/>
            <w:sz w:val="24"/>
            <w:rPrChange w:id="78" w:author="정성진" w:date="2015-02-10T22:39:00Z">
              <w:rPr>
                <w:rFonts w:hint="eastAsia"/>
                <w:sz w:val="24"/>
              </w:rPr>
            </w:rPrChange>
          </w:rPr>
          <w:t>앱에</w:t>
        </w:r>
        <w:proofErr w:type="spellEnd"/>
        <w:r w:rsidR="00C63272" w:rsidRPr="003C6BEE">
          <w:rPr>
            <w:rFonts w:hint="eastAsia"/>
            <w:sz w:val="24"/>
            <w:rPrChange w:id="79" w:author="정성진" w:date="2015-02-10T22:39:00Z">
              <w:rPr>
                <w:rFonts w:hint="eastAsia"/>
                <w:sz w:val="24"/>
              </w:rPr>
            </w:rPrChange>
          </w:rPr>
          <w:t xml:space="preserve"> 열정과 정성</w:t>
        </w:r>
      </w:ins>
      <w:ins w:id="80" w:author="정성진" w:date="2015-02-10T22:41:00Z">
        <w:r w:rsidR="003C6BEE">
          <w:rPr>
            <w:rFonts w:hint="eastAsia"/>
            <w:sz w:val="24"/>
          </w:rPr>
          <w:t>을</w:t>
        </w:r>
      </w:ins>
      <w:ins w:id="81" w:author="정성진" w:date="2015-02-10T22:36:00Z">
        <w:r w:rsidR="003C6BEE" w:rsidRPr="003C6BEE">
          <w:rPr>
            <w:rFonts w:hint="eastAsia"/>
            <w:sz w:val="24"/>
            <w:rPrChange w:id="82" w:author="정성진" w:date="2015-02-10T22:39:00Z">
              <w:rPr>
                <w:rFonts w:hint="eastAsia"/>
                <w:sz w:val="24"/>
              </w:rPr>
            </w:rPrChange>
          </w:rPr>
          <w:t xml:space="preserve"> 함께 쏟아주신다면</w:t>
        </w:r>
      </w:ins>
      <w:ins w:id="83" w:author="정성진" w:date="2015-02-10T22:19:00Z">
        <w:r w:rsidR="00152FB9" w:rsidRPr="003C6BEE">
          <w:rPr>
            <w:rFonts w:hint="eastAsia"/>
            <w:sz w:val="24"/>
            <w:rPrChange w:id="84" w:author="정성진" w:date="2015-02-10T22:39:00Z">
              <w:rPr>
                <w:rFonts w:hint="eastAsia"/>
                <w:sz w:val="24"/>
              </w:rPr>
            </w:rPrChange>
          </w:rPr>
          <w:t xml:space="preserve"> 충분히 하실 수 있으리라</w:t>
        </w:r>
      </w:ins>
      <w:ins w:id="85" w:author="정성진" w:date="2015-02-10T22:13:00Z">
        <w:r w:rsidR="00C63272" w:rsidRPr="003C6BEE">
          <w:rPr>
            <w:rFonts w:hint="eastAsia"/>
            <w:sz w:val="24"/>
            <w:rPrChange w:id="86" w:author="정성진" w:date="2015-02-10T22:39:00Z">
              <w:rPr>
                <w:rFonts w:hint="eastAsia"/>
                <w:sz w:val="24"/>
              </w:rPr>
            </w:rPrChange>
          </w:rPr>
          <w:t xml:space="preserve"> 생각합니다.</w:t>
        </w:r>
      </w:ins>
      <w:ins w:id="87" w:author="정성진" w:date="2015-02-10T22:09:00Z">
        <w:r w:rsidR="00C63272" w:rsidRPr="003C6BEE">
          <w:rPr>
            <w:rFonts w:hint="eastAsia"/>
            <w:sz w:val="24"/>
            <w:rPrChange w:id="88" w:author="정성진" w:date="2015-02-10T22:39:00Z">
              <w:rPr>
                <w:rFonts w:hint="eastAsia"/>
                <w:sz w:val="24"/>
              </w:rPr>
            </w:rPrChange>
          </w:rPr>
          <w:t xml:space="preserve"> </w:t>
        </w:r>
      </w:ins>
      <w:ins w:id="89" w:author="정성진" w:date="2015-02-10T22:29:00Z">
        <w:r w:rsidR="00D70CFD" w:rsidRPr="003C6BEE">
          <w:rPr>
            <w:rFonts w:hint="eastAsia"/>
            <w:sz w:val="24"/>
            <w:rPrChange w:id="90" w:author="정성진" w:date="2015-02-10T22:39:00Z">
              <w:rPr>
                <w:rFonts w:hint="eastAsia"/>
                <w:sz w:val="24"/>
              </w:rPr>
            </w:rPrChange>
          </w:rPr>
          <w:t xml:space="preserve">참여를 하게 된다면 저희와 같이 </w:t>
        </w:r>
      </w:ins>
      <w:ins w:id="91" w:author="정성진" w:date="2015-02-10T22:30:00Z">
        <w:r w:rsidR="00D70CFD" w:rsidRPr="003C6BEE">
          <w:rPr>
            <w:rFonts w:hint="eastAsia"/>
            <w:sz w:val="24"/>
            <w:rPrChange w:id="92" w:author="정성진" w:date="2015-02-10T22:39:00Z">
              <w:rPr>
                <w:rFonts w:hint="eastAsia"/>
                <w:sz w:val="24"/>
              </w:rPr>
            </w:rPrChange>
          </w:rPr>
          <w:t xml:space="preserve">개발을 제외한 부분을 </w:t>
        </w:r>
      </w:ins>
      <w:ins w:id="93" w:author="정성진" w:date="2015-02-10T22:43:00Z">
        <w:r w:rsidR="003C6BEE">
          <w:rPr>
            <w:rFonts w:hint="eastAsia"/>
            <w:sz w:val="24"/>
          </w:rPr>
          <w:t>함께 작업할 것이며,</w:t>
        </w:r>
        <w:r w:rsidR="003C6BEE">
          <w:rPr>
            <w:sz w:val="24"/>
          </w:rPr>
          <w:t xml:space="preserve"> </w:t>
        </w:r>
      </w:ins>
      <w:ins w:id="94" w:author="정성진" w:date="2015-02-10T22:42:00Z">
        <w:r w:rsidR="003C6BEE">
          <w:rPr>
            <w:rFonts w:hint="eastAsia"/>
            <w:sz w:val="24"/>
          </w:rPr>
          <w:t>주로 캐릭터 디자인 부분을</w:t>
        </w:r>
      </w:ins>
      <w:ins w:id="95" w:author="정성진" w:date="2015-02-10T22:43:00Z">
        <w:r w:rsidR="003C6BEE">
          <w:rPr>
            <w:rFonts w:hint="eastAsia"/>
            <w:sz w:val="24"/>
          </w:rPr>
          <w:t xml:space="preserve"> 맡게 될 것</w:t>
        </w:r>
      </w:ins>
      <w:ins w:id="96" w:author="정성진" w:date="2015-02-10T22:42:00Z">
        <w:r w:rsidR="003C6BEE">
          <w:rPr>
            <w:rFonts w:hint="eastAsia"/>
            <w:sz w:val="24"/>
          </w:rPr>
          <w:t xml:space="preserve"> </w:t>
        </w:r>
      </w:ins>
      <w:ins w:id="97" w:author="정성진" w:date="2015-02-10T22:30:00Z">
        <w:r w:rsidR="00D70CFD" w:rsidRPr="003C6BEE">
          <w:rPr>
            <w:rFonts w:hint="eastAsia"/>
            <w:sz w:val="24"/>
            <w:rPrChange w:id="98" w:author="정성진" w:date="2015-02-10T22:39:00Z">
              <w:rPr>
                <w:rFonts w:hint="eastAsia"/>
                <w:sz w:val="24"/>
              </w:rPr>
            </w:rPrChange>
          </w:rPr>
          <w:t>입니다.</w:t>
        </w:r>
        <w:r w:rsidR="00D70CFD" w:rsidRPr="003C6BEE">
          <w:rPr>
            <w:sz w:val="24"/>
            <w:rPrChange w:id="99" w:author="정성진" w:date="2015-02-10T22:39:00Z">
              <w:rPr>
                <w:sz w:val="24"/>
              </w:rPr>
            </w:rPrChange>
          </w:rPr>
          <w:t xml:space="preserve"> </w:t>
        </w:r>
      </w:ins>
      <w:ins w:id="100" w:author="정성진" w:date="2015-02-10T22:44:00Z">
        <w:r w:rsidR="003C6BEE">
          <w:rPr>
            <w:rFonts w:hint="eastAsia"/>
            <w:sz w:val="24"/>
          </w:rPr>
          <w:t>저희</w:t>
        </w:r>
      </w:ins>
      <w:ins w:id="101" w:author="정성진" w:date="2015-02-10T22:31:00Z">
        <w:r w:rsidR="00D70CFD" w:rsidRPr="003C6BEE">
          <w:rPr>
            <w:rFonts w:hint="eastAsia"/>
            <w:sz w:val="24"/>
            <w:rPrChange w:id="102" w:author="정성진" w:date="2015-02-10T22:39:00Z">
              <w:rPr>
                <w:rFonts w:hint="eastAsia"/>
                <w:sz w:val="24"/>
              </w:rPr>
            </w:rPrChange>
          </w:rPr>
          <w:t xml:space="preserve"> 팀</w:t>
        </w:r>
      </w:ins>
      <w:ins w:id="103" w:author="정성진" w:date="2015-02-10T22:44:00Z">
        <w:r w:rsidR="003C6BEE">
          <w:rPr>
            <w:rFonts w:hint="eastAsia"/>
            <w:sz w:val="24"/>
          </w:rPr>
          <w:t>은 현재</w:t>
        </w:r>
      </w:ins>
      <w:ins w:id="104" w:author="정성진" w:date="2015-02-10T22:31:00Z">
        <w:r w:rsidR="00D70CFD" w:rsidRPr="003C6BEE">
          <w:rPr>
            <w:rFonts w:hint="eastAsia"/>
            <w:sz w:val="24"/>
            <w:rPrChange w:id="105" w:author="정성진" w:date="2015-02-10T22:39:00Z">
              <w:rPr>
                <w:rFonts w:hint="eastAsia"/>
                <w:sz w:val="24"/>
              </w:rPr>
            </w:rPrChange>
          </w:rPr>
          <w:t xml:space="preserve"> </w:t>
        </w:r>
        <w:r w:rsidR="00D70CFD" w:rsidRPr="003C6BEE">
          <w:rPr>
            <w:sz w:val="24"/>
            <w:rPrChange w:id="106" w:author="정성진" w:date="2015-02-10T22:39:00Z">
              <w:rPr>
                <w:sz w:val="24"/>
              </w:rPr>
            </w:rPrChange>
          </w:rPr>
          <w:t>2</w:t>
        </w:r>
        <w:r w:rsidR="00D70CFD" w:rsidRPr="003C6BEE">
          <w:rPr>
            <w:rFonts w:hint="eastAsia"/>
            <w:sz w:val="24"/>
            <w:rPrChange w:id="107" w:author="정성진" w:date="2015-02-10T22:39:00Z">
              <w:rPr>
                <w:rFonts w:hint="eastAsia"/>
                <w:sz w:val="24"/>
              </w:rPr>
            </w:rPrChange>
          </w:rPr>
          <w:t>명으로 이루어져 있으며,</w:t>
        </w:r>
      </w:ins>
      <w:ins w:id="108" w:author="정성진" w:date="2015-02-10T22:30:00Z">
        <w:r w:rsidR="00D70CFD" w:rsidRPr="003C6BEE">
          <w:rPr>
            <w:rFonts w:hint="eastAsia"/>
            <w:sz w:val="24"/>
            <w:rPrChange w:id="109" w:author="정성진" w:date="2015-02-10T22:39:00Z">
              <w:rPr>
                <w:rFonts w:hint="eastAsia"/>
                <w:sz w:val="24"/>
              </w:rPr>
            </w:rPrChange>
          </w:rPr>
          <w:t xml:space="preserve"> </w:t>
        </w:r>
      </w:ins>
      <w:ins w:id="110" w:author="정성진" w:date="2015-02-10T22:09:00Z">
        <w:r w:rsidR="00C63272" w:rsidRPr="003C6BEE">
          <w:rPr>
            <w:rFonts w:hint="eastAsia"/>
            <w:sz w:val="24"/>
            <w:rPrChange w:id="111" w:author="정성진" w:date="2015-02-10T22:39:00Z">
              <w:rPr>
                <w:rFonts w:hint="eastAsia"/>
                <w:sz w:val="24"/>
              </w:rPr>
            </w:rPrChange>
          </w:rPr>
          <w:t xml:space="preserve">저희의 목표는 </w:t>
        </w:r>
        <w:r w:rsidR="00C63272" w:rsidRPr="003C6BEE">
          <w:rPr>
            <w:sz w:val="24"/>
            <w:rPrChange w:id="112" w:author="정성진" w:date="2015-02-10T22:39:00Z">
              <w:rPr>
                <w:sz w:val="24"/>
              </w:rPr>
            </w:rPrChange>
          </w:rPr>
          <w:t>2015</w:t>
        </w:r>
        <w:r w:rsidR="00C63272" w:rsidRPr="003C6BEE">
          <w:rPr>
            <w:rFonts w:hint="eastAsia"/>
            <w:sz w:val="24"/>
            <w:rPrChange w:id="113" w:author="정성진" w:date="2015-02-10T22:39:00Z">
              <w:rPr>
                <w:rFonts w:hint="eastAsia"/>
                <w:sz w:val="24"/>
              </w:rPr>
            </w:rPrChange>
          </w:rPr>
          <w:t>년</w:t>
        </w:r>
      </w:ins>
      <w:ins w:id="114" w:author="정성진" w:date="2015-02-10T22:10:00Z">
        <w:r w:rsidR="00C63272" w:rsidRPr="003C6BEE">
          <w:rPr>
            <w:rFonts w:hint="eastAsia"/>
            <w:sz w:val="24"/>
            <w:rPrChange w:id="115" w:author="정성진" w:date="2015-02-10T22:39:00Z">
              <w:rPr>
                <w:rFonts w:hint="eastAsia"/>
                <w:sz w:val="24"/>
              </w:rPr>
            </w:rPrChange>
          </w:rPr>
          <w:t xml:space="preserve"> 상반기 안으로 </w:t>
        </w:r>
        <w:proofErr w:type="spellStart"/>
        <w:r w:rsidR="00C63272" w:rsidRPr="003C6BEE">
          <w:rPr>
            <w:rFonts w:hint="eastAsia"/>
            <w:sz w:val="24"/>
            <w:rPrChange w:id="116" w:author="정성진" w:date="2015-02-10T22:39:00Z">
              <w:rPr>
                <w:rFonts w:hint="eastAsia"/>
                <w:sz w:val="24"/>
              </w:rPr>
            </w:rPrChange>
          </w:rPr>
          <w:t>앱을</w:t>
        </w:r>
        <w:proofErr w:type="spellEnd"/>
        <w:r w:rsidR="00C63272" w:rsidRPr="003C6BEE">
          <w:rPr>
            <w:rFonts w:hint="eastAsia"/>
            <w:sz w:val="24"/>
            <w:rPrChange w:id="117" w:author="정성진" w:date="2015-02-10T22:39:00Z">
              <w:rPr>
                <w:rFonts w:hint="eastAsia"/>
                <w:sz w:val="24"/>
              </w:rPr>
            </w:rPrChange>
          </w:rPr>
          <w:t xml:space="preserve"> </w:t>
        </w:r>
        <w:proofErr w:type="spellStart"/>
        <w:r w:rsidR="00C63272" w:rsidRPr="003C6BEE">
          <w:rPr>
            <w:rFonts w:hint="eastAsia"/>
            <w:sz w:val="24"/>
            <w:rPrChange w:id="118" w:author="정성진" w:date="2015-02-10T22:39:00Z">
              <w:rPr>
                <w:rFonts w:hint="eastAsia"/>
                <w:sz w:val="24"/>
              </w:rPr>
            </w:rPrChange>
          </w:rPr>
          <w:t>구글</w:t>
        </w:r>
        <w:proofErr w:type="spellEnd"/>
        <w:r w:rsidR="00C63272" w:rsidRPr="003C6BEE">
          <w:rPr>
            <w:rFonts w:hint="eastAsia"/>
            <w:sz w:val="24"/>
            <w:rPrChange w:id="119" w:author="정성진" w:date="2015-02-10T22:39:00Z">
              <w:rPr>
                <w:rFonts w:hint="eastAsia"/>
                <w:sz w:val="24"/>
              </w:rPr>
            </w:rPrChange>
          </w:rPr>
          <w:t xml:space="preserve"> 플레이 스토어에 출시 하는 것 입니다.</w:t>
        </w:r>
      </w:ins>
      <w:ins w:id="120" w:author="정성진" w:date="2015-02-10T22:27:00Z">
        <w:r w:rsidR="003435CE" w:rsidRPr="003C6BEE">
          <w:rPr>
            <w:sz w:val="24"/>
            <w:rPrChange w:id="121" w:author="정성진" w:date="2015-02-10T22:39:00Z">
              <w:rPr>
                <w:sz w:val="24"/>
              </w:rPr>
            </w:rPrChange>
          </w:rPr>
          <w:t xml:space="preserve"> </w:t>
        </w:r>
      </w:ins>
      <w:ins w:id="122" w:author="정성진" w:date="2015-02-10T22:31:00Z">
        <w:r w:rsidR="00D70CFD" w:rsidRPr="003C6BEE">
          <w:rPr>
            <w:rFonts w:hint="eastAsia"/>
            <w:sz w:val="24"/>
            <w:rPrChange w:id="123" w:author="정성진" w:date="2015-02-10T22:39:00Z">
              <w:rPr>
                <w:rFonts w:hint="eastAsia"/>
                <w:sz w:val="24"/>
              </w:rPr>
            </w:rPrChange>
          </w:rPr>
          <w:t>스케줄</w:t>
        </w:r>
      </w:ins>
      <w:ins w:id="124" w:author="정성진" w:date="2015-02-10T22:44:00Z">
        <w:r w:rsidR="003C6BEE">
          <w:rPr>
            <w:rFonts w:hint="eastAsia"/>
            <w:sz w:val="24"/>
          </w:rPr>
          <w:t>은</w:t>
        </w:r>
      </w:ins>
      <w:ins w:id="125" w:author="정성진" w:date="2015-02-10T22:46:00Z">
        <w:r w:rsidR="008363EB">
          <w:rPr>
            <w:rFonts w:hint="eastAsia"/>
            <w:sz w:val="24"/>
          </w:rPr>
          <w:t xml:space="preserve"> 주중에</w:t>
        </w:r>
      </w:ins>
      <w:ins w:id="126" w:author="정성진" w:date="2015-02-10T22:31:00Z">
        <w:r w:rsidR="00D70CFD" w:rsidRPr="003C6BEE">
          <w:rPr>
            <w:rFonts w:hint="eastAsia"/>
            <w:sz w:val="24"/>
            <w:rPrChange w:id="127" w:author="정성진" w:date="2015-02-10T22:39:00Z">
              <w:rPr>
                <w:rFonts w:hint="eastAsia"/>
                <w:sz w:val="24"/>
              </w:rPr>
            </w:rPrChange>
          </w:rPr>
          <w:t xml:space="preserve"> 별다른 일정이 없을 시</w:t>
        </w:r>
      </w:ins>
      <w:ins w:id="128" w:author="정성진" w:date="2015-02-10T22:33:00Z">
        <w:r w:rsidR="00D70CFD" w:rsidRPr="003C6BEE">
          <w:rPr>
            <w:rFonts w:hint="eastAsia"/>
            <w:sz w:val="24"/>
            <w:rPrChange w:id="129" w:author="정성진" w:date="2015-02-10T22:39:00Z">
              <w:rPr>
                <w:rFonts w:hint="eastAsia"/>
                <w:sz w:val="24"/>
              </w:rPr>
            </w:rPrChange>
          </w:rPr>
          <w:t xml:space="preserve"> </w:t>
        </w:r>
        <w:proofErr w:type="spellStart"/>
        <w:r w:rsidR="00D70CFD" w:rsidRPr="003C6BEE">
          <w:rPr>
            <w:rFonts w:hint="eastAsia"/>
            <w:sz w:val="24"/>
            <w:rPrChange w:id="130" w:author="정성진" w:date="2015-02-10T22:39:00Z">
              <w:rPr>
                <w:rFonts w:hint="eastAsia"/>
                <w:sz w:val="24"/>
              </w:rPr>
            </w:rPrChange>
          </w:rPr>
          <w:t>앱이</w:t>
        </w:r>
        <w:proofErr w:type="spellEnd"/>
        <w:r w:rsidR="00D70CFD" w:rsidRPr="003C6BEE">
          <w:rPr>
            <w:rFonts w:hint="eastAsia"/>
            <w:sz w:val="24"/>
            <w:rPrChange w:id="131" w:author="정성진" w:date="2015-02-10T22:39:00Z">
              <w:rPr>
                <w:rFonts w:hint="eastAsia"/>
                <w:sz w:val="24"/>
              </w:rPr>
            </w:rPrChange>
          </w:rPr>
          <w:t xml:space="preserve"> 출시 되기 전까지</w:t>
        </w:r>
      </w:ins>
      <w:ins w:id="132" w:author="정성진" w:date="2015-02-10T22:31:00Z">
        <w:r w:rsidR="00D70CFD" w:rsidRPr="003C6BEE">
          <w:rPr>
            <w:rFonts w:hint="eastAsia"/>
            <w:sz w:val="24"/>
            <w:rPrChange w:id="133" w:author="정성진" w:date="2015-02-10T22:39:00Z">
              <w:rPr>
                <w:rFonts w:hint="eastAsia"/>
                <w:sz w:val="24"/>
              </w:rPr>
            </w:rPrChange>
          </w:rPr>
          <w:t xml:space="preserve"> </w:t>
        </w:r>
      </w:ins>
      <w:ins w:id="134" w:author="정성진" w:date="2015-02-10T22:32:00Z">
        <w:r w:rsidR="00D70CFD" w:rsidRPr="003C6BEE">
          <w:rPr>
            <w:rFonts w:hint="eastAsia"/>
            <w:sz w:val="24"/>
            <w:rPrChange w:id="135" w:author="정성진" w:date="2015-02-10T22:39:00Z">
              <w:rPr>
                <w:rFonts w:hint="eastAsia"/>
                <w:sz w:val="24"/>
              </w:rPr>
            </w:rPrChange>
          </w:rPr>
          <w:t>주로</w:t>
        </w:r>
      </w:ins>
      <w:ins w:id="136" w:author="정성진" w:date="2015-02-10T22:31:00Z">
        <w:r w:rsidR="00D70CFD" w:rsidRPr="003C6BEE">
          <w:rPr>
            <w:rFonts w:hint="eastAsia"/>
            <w:sz w:val="24"/>
            <w:rPrChange w:id="137" w:author="정성진" w:date="2015-02-10T22:39:00Z">
              <w:rPr>
                <w:rFonts w:hint="eastAsia"/>
                <w:sz w:val="24"/>
              </w:rPr>
            </w:rPrChange>
          </w:rPr>
          <w:t xml:space="preserve"> 학</w:t>
        </w:r>
      </w:ins>
      <w:ins w:id="138" w:author="정성진" w:date="2015-02-10T22:32:00Z">
        <w:r w:rsidR="00D70CFD" w:rsidRPr="003C6BEE">
          <w:rPr>
            <w:rFonts w:hint="eastAsia"/>
            <w:sz w:val="24"/>
            <w:rPrChange w:id="139" w:author="정성진" w:date="2015-02-10T22:39:00Z">
              <w:rPr>
                <w:rFonts w:hint="eastAsia"/>
                <w:sz w:val="24"/>
              </w:rPr>
            </w:rPrChange>
          </w:rPr>
          <w:t xml:space="preserve">교에서 </w:t>
        </w:r>
        <w:proofErr w:type="spellStart"/>
        <w:r w:rsidR="00D70CFD" w:rsidRPr="003C6BEE">
          <w:rPr>
            <w:rFonts w:hint="eastAsia"/>
            <w:sz w:val="24"/>
            <w:rPrChange w:id="140" w:author="정성진" w:date="2015-02-10T22:39:00Z">
              <w:rPr>
                <w:rFonts w:hint="eastAsia"/>
                <w:sz w:val="24"/>
              </w:rPr>
            </w:rPrChange>
          </w:rPr>
          <w:t>앱에</w:t>
        </w:r>
        <w:proofErr w:type="spellEnd"/>
        <w:r w:rsidR="00D70CFD" w:rsidRPr="003C6BEE">
          <w:rPr>
            <w:rFonts w:hint="eastAsia"/>
            <w:sz w:val="24"/>
            <w:rPrChange w:id="141" w:author="정성진" w:date="2015-02-10T22:39:00Z">
              <w:rPr>
                <w:rFonts w:hint="eastAsia"/>
                <w:sz w:val="24"/>
              </w:rPr>
            </w:rPrChange>
          </w:rPr>
          <w:t xml:space="preserve"> 대한 상의와 개발을 </w:t>
        </w:r>
      </w:ins>
      <w:ins w:id="142" w:author="정성진" w:date="2015-02-10T22:46:00Z">
        <w:r w:rsidR="008363EB">
          <w:rPr>
            <w:sz w:val="24"/>
          </w:rPr>
          <w:t>3</w:t>
        </w:r>
        <w:r w:rsidR="008363EB">
          <w:rPr>
            <w:rFonts w:hint="eastAsia"/>
            <w:sz w:val="24"/>
          </w:rPr>
          <w:t>명이서 함께</w:t>
        </w:r>
        <w:r w:rsidR="008363EB">
          <w:rPr>
            <w:sz w:val="24"/>
          </w:rPr>
          <w:t xml:space="preserve"> </w:t>
        </w:r>
      </w:ins>
      <w:ins w:id="143" w:author="정성진" w:date="2015-02-10T22:32:00Z">
        <w:r w:rsidR="00D70CFD" w:rsidRPr="003C6BEE">
          <w:rPr>
            <w:rFonts w:hint="eastAsia"/>
            <w:sz w:val="24"/>
            <w:rPrChange w:id="144" w:author="정성진" w:date="2015-02-10T22:39:00Z">
              <w:rPr>
                <w:rFonts w:hint="eastAsia"/>
                <w:sz w:val="24"/>
              </w:rPr>
            </w:rPrChange>
          </w:rPr>
          <w:t>진행하게 될 것입니다.</w:t>
        </w:r>
      </w:ins>
      <w:ins w:id="145" w:author="정성진" w:date="2015-02-10T22:33:00Z">
        <w:r w:rsidR="00D70CFD" w:rsidRPr="003C6BEE">
          <w:rPr>
            <w:sz w:val="24"/>
            <w:rPrChange w:id="146" w:author="정성진" w:date="2015-02-10T22:39:00Z">
              <w:rPr>
                <w:sz w:val="24"/>
              </w:rPr>
            </w:rPrChange>
          </w:rPr>
          <w:t xml:space="preserve"> </w:t>
        </w:r>
      </w:ins>
      <w:ins w:id="147" w:author="정성진" w:date="2015-02-10T22:34:00Z">
        <w:r w:rsidR="00D70CFD" w:rsidRPr="003C6BEE">
          <w:rPr>
            <w:rFonts w:hint="eastAsia"/>
            <w:sz w:val="24"/>
            <w:rPrChange w:id="148" w:author="정성진" w:date="2015-02-10T22:39:00Z">
              <w:rPr>
                <w:rFonts w:hint="eastAsia"/>
                <w:sz w:val="24"/>
              </w:rPr>
            </w:rPrChange>
          </w:rPr>
          <w:t>참여하게 될 부분이나</w:t>
        </w:r>
      </w:ins>
      <w:ins w:id="149" w:author="정성진" w:date="2015-02-10T22:35:00Z">
        <w:r w:rsidR="00D70CFD" w:rsidRPr="003C6BEE">
          <w:rPr>
            <w:rFonts w:hint="eastAsia"/>
            <w:sz w:val="24"/>
            <w:rPrChange w:id="150" w:author="정성진" w:date="2015-02-10T22:39:00Z">
              <w:rPr>
                <w:rFonts w:hint="eastAsia"/>
                <w:sz w:val="24"/>
              </w:rPr>
            </w:rPrChange>
          </w:rPr>
          <w:t xml:space="preserve"> 그</w:t>
        </w:r>
        <w:r w:rsidR="003C6BEE" w:rsidRPr="003C6BEE">
          <w:rPr>
            <w:rFonts w:hint="eastAsia"/>
            <w:sz w:val="24"/>
            <w:rPrChange w:id="151" w:author="정성진" w:date="2015-02-10T22:39:00Z">
              <w:rPr>
                <w:rFonts w:hint="eastAsia"/>
                <w:sz w:val="24"/>
              </w:rPr>
            </w:rPrChange>
          </w:rPr>
          <w:t xml:space="preserve"> </w:t>
        </w:r>
        <w:r w:rsidR="00D70CFD" w:rsidRPr="003C6BEE">
          <w:rPr>
            <w:rFonts w:hint="eastAsia"/>
            <w:sz w:val="24"/>
            <w:rPrChange w:id="152" w:author="정성진" w:date="2015-02-10T22:39:00Z">
              <w:rPr>
                <w:rFonts w:hint="eastAsia"/>
                <w:sz w:val="24"/>
              </w:rPr>
            </w:rPrChange>
          </w:rPr>
          <w:t xml:space="preserve">외에 다른 궁금한 사항이 있으시면 아래 연락처로 </w:t>
        </w:r>
      </w:ins>
      <w:ins w:id="153" w:author="정성진" w:date="2015-02-10T22:38:00Z">
        <w:r w:rsidR="003C6BEE" w:rsidRPr="003C6BEE">
          <w:rPr>
            <w:rFonts w:hint="eastAsia"/>
            <w:sz w:val="24"/>
            <w:rPrChange w:id="154" w:author="정성진" w:date="2015-02-10T22:39:00Z">
              <w:rPr>
                <w:rFonts w:hint="eastAsia"/>
                <w:sz w:val="24"/>
              </w:rPr>
            </w:rPrChange>
          </w:rPr>
          <w:t>연락</w:t>
        </w:r>
      </w:ins>
      <w:ins w:id="155" w:author="정성진" w:date="2015-02-10T22:35:00Z">
        <w:r w:rsidR="00D70CFD" w:rsidRPr="003C6BEE">
          <w:rPr>
            <w:rFonts w:hint="eastAsia"/>
            <w:sz w:val="24"/>
            <w:rPrChange w:id="156" w:author="정성진" w:date="2015-02-10T22:39:00Z">
              <w:rPr>
                <w:rFonts w:hint="eastAsia"/>
                <w:sz w:val="24"/>
              </w:rPr>
            </w:rPrChange>
          </w:rPr>
          <w:t xml:space="preserve"> 부탁</w:t>
        </w:r>
        <w:r w:rsidR="003C6BEE" w:rsidRPr="003C6BEE">
          <w:rPr>
            <w:rFonts w:hint="eastAsia"/>
            <w:sz w:val="24"/>
            <w:rPrChange w:id="157" w:author="정성진" w:date="2015-02-10T22:39:00Z">
              <w:rPr>
                <w:rFonts w:hint="eastAsia"/>
                <w:sz w:val="24"/>
              </w:rPr>
            </w:rPrChange>
          </w:rPr>
          <w:t xml:space="preserve"> </w:t>
        </w:r>
        <w:r w:rsidR="00D70CFD" w:rsidRPr="003C6BEE">
          <w:rPr>
            <w:rFonts w:hint="eastAsia"/>
            <w:sz w:val="24"/>
            <w:rPrChange w:id="158" w:author="정성진" w:date="2015-02-10T22:39:00Z">
              <w:rPr>
                <w:rFonts w:hint="eastAsia"/>
                <w:sz w:val="24"/>
              </w:rPr>
            </w:rPrChange>
          </w:rPr>
          <w:t>드립니다.</w:t>
        </w:r>
      </w:ins>
      <w:ins w:id="159" w:author="정성진" w:date="2015-02-10T22:38:00Z">
        <w:r w:rsidR="003C6BEE" w:rsidRPr="003C6BEE">
          <w:rPr>
            <w:sz w:val="24"/>
            <w:rPrChange w:id="160" w:author="정성진" w:date="2015-02-10T22:39:00Z">
              <w:rPr>
                <w:sz w:val="24"/>
              </w:rPr>
            </w:rPrChange>
          </w:rPr>
          <w:t xml:space="preserve"> </w:t>
        </w:r>
      </w:ins>
    </w:p>
    <w:p w:rsidR="003C6BEE" w:rsidRPr="003C6BEE" w:rsidRDefault="008363EB" w:rsidP="00C63272">
      <w:pPr>
        <w:rPr>
          <w:ins w:id="161" w:author="정성진" w:date="2015-02-10T22:35:00Z"/>
          <w:sz w:val="24"/>
          <w:rPrChange w:id="162" w:author="정성진" w:date="2015-02-10T22:39:00Z">
            <w:rPr>
              <w:ins w:id="163" w:author="정성진" w:date="2015-02-10T22:35:00Z"/>
              <w:sz w:val="24"/>
            </w:rPr>
          </w:rPrChange>
        </w:rPr>
        <w:pPrChange w:id="164" w:author="정성진" w:date="2015-02-10T22:06:00Z">
          <w:pPr/>
        </w:pPrChange>
      </w:pPr>
      <w:ins w:id="165" w:author="정성진" w:date="2015-02-10T22:47:00Z">
        <w:r>
          <w:rPr>
            <w:sz w:val="24"/>
          </w:rPr>
          <w:t>(P.S</w:t>
        </w:r>
        <w:r>
          <w:rPr>
            <w:rFonts w:hint="eastAsia"/>
            <w:sz w:val="24"/>
          </w:rPr>
          <w:t xml:space="preserve"> </w:t>
        </w:r>
        <w:r w:rsidR="002C468C">
          <w:rPr>
            <w:rFonts w:hint="eastAsia"/>
            <w:sz w:val="24"/>
          </w:rPr>
          <w:t xml:space="preserve">가급적 </w:t>
        </w:r>
      </w:ins>
      <w:ins w:id="166" w:author="정성진" w:date="2015-02-10T22:38:00Z">
        <w:r w:rsidR="003C6BEE" w:rsidRPr="003C6BEE">
          <w:rPr>
            <w:rFonts w:hint="eastAsia"/>
            <w:sz w:val="24"/>
            <w:rPrChange w:id="167" w:author="정성진" w:date="2015-02-10T22:39:00Z">
              <w:rPr>
                <w:rFonts w:hint="eastAsia"/>
                <w:sz w:val="24"/>
              </w:rPr>
            </w:rPrChange>
          </w:rPr>
          <w:t>문자 연락 부탁 드립니다.</w:t>
        </w:r>
        <w:r>
          <w:rPr>
            <w:sz w:val="24"/>
            <w:rPrChange w:id="168" w:author="정성진" w:date="2015-02-10T22:39:00Z">
              <w:rPr>
                <w:sz w:val="24"/>
              </w:rPr>
            </w:rPrChange>
          </w:rPr>
          <w:t>)</w:t>
        </w:r>
      </w:ins>
    </w:p>
    <w:p w:rsidR="003C6BEE" w:rsidRPr="003C6BEE" w:rsidRDefault="003C6BEE" w:rsidP="00C63272">
      <w:pPr>
        <w:rPr>
          <w:ins w:id="169" w:author="정성진" w:date="2015-02-10T22:35:00Z"/>
          <w:sz w:val="24"/>
          <w:rPrChange w:id="170" w:author="정성진" w:date="2015-02-10T22:38:00Z">
            <w:rPr>
              <w:ins w:id="171" w:author="정성진" w:date="2015-02-10T22:35:00Z"/>
              <w:sz w:val="24"/>
            </w:rPr>
          </w:rPrChange>
        </w:rPr>
        <w:pPrChange w:id="172" w:author="정성진" w:date="2015-02-10T22:06:00Z">
          <w:pPr/>
        </w:pPrChange>
      </w:pPr>
    </w:p>
    <w:p w:rsidR="00626AA4" w:rsidRPr="00311DD2" w:rsidRDefault="003C6BEE" w:rsidP="003C6BEE">
      <w:pPr>
        <w:jc w:val="right"/>
        <w:rPr>
          <w:rFonts w:hint="eastAsia"/>
          <w:sz w:val="28"/>
          <w:rPrChange w:id="173" w:author="정성진" w:date="2015-02-10T22:48:00Z">
            <w:rPr>
              <w:rFonts w:hint="eastAsia"/>
              <w:sz w:val="24"/>
            </w:rPr>
          </w:rPrChange>
        </w:rPr>
        <w:pPrChange w:id="174" w:author="정성진" w:date="2015-02-10T22:39:00Z">
          <w:pPr/>
        </w:pPrChange>
      </w:pPr>
      <w:ins w:id="175" w:author="정성진" w:date="2015-02-10T22:35:00Z">
        <w:r w:rsidRPr="00311DD2">
          <w:rPr>
            <w:sz w:val="28"/>
            <w:rPrChange w:id="176" w:author="정성진" w:date="2015-02-10T22:48:00Z">
              <w:rPr>
                <w:sz w:val="24"/>
              </w:rPr>
            </w:rPrChange>
          </w:rPr>
          <w:t>010-5656-1721</w:t>
        </w:r>
      </w:ins>
      <w:del w:id="177" w:author="정성진" w:date="2015-02-10T21:29:00Z">
        <w:r w:rsidR="00626AA4" w:rsidRPr="00311DD2" w:rsidDel="00626AA4">
          <w:rPr>
            <w:sz w:val="28"/>
            <w:rPrChange w:id="178" w:author="정성진" w:date="2015-02-10T22:48:00Z">
              <w:rPr>
                <w:sz w:val="24"/>
              </w:rPr>
            </w:rPrChange>
          </w:rPr>
          <w:delText xml:space="preserve"> </w:delText>
        </w:r>
      </w:del>
    </w:p>
    <w:sectPr w:rsidR="00626AA4" w:rsidRPr="00311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정성진">
    <w15:presenceInfo w15:providerId="None" w15:userId="정성진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A4"/>
    <w:rsid w:val="000034C1"/>
    <w:rsid w:val="00045E94"/>
    <w:rsid w:val="00064711"/>
    <w:rsid w:val="00066402"/>
    <w:rsid w:val="00091530"/>
    <w:rsid w:val="00096DBC"/>
    <w:rsid w:val="000B6232"/>
    <w:rsid w:val="000C555D"/>
    <w:rsid w:val="00103684"/>
    <w:rsid w:val="001057DB"/>
    <w:rsid w:val="00126618"/>
    <w:rsid w:val="00126D64"/>
    <w:rsid w:val="0014267F"/>
    <w:rsid w:val="00150F28"/>
    <w:rsid w:val="00152FB9"/>
    <w:rsid w:val="001609F0"/>
    <w:rsid w:val="001C0418"/>
    <w:rsid w:val="001D28C3"/>
    <w:rsid w:val="001F44E6"/>
    <w:rsid w:val="002067FE"/>
    <w:rsid w:val="00221660"/>
    <w:rsid w:val="00233705"/>
    <w:rsid w:val="0024255B"/>
    <w:rsid w:val="002534F8"/>
    <w:rsid w:val="002563B2"/>
    <w:rsid w:val="002626E6"/>
    <w:rsid w:val="00263331"/>
    <w:rsid w:val="0027300E"/>
    <w:rsid w:val="002873AB"/>
    <w:rsid w:val="002A2176"/>
    <w:rsid w:val="002A64AB"/>
    <w:rsid w:val="002B0234"/>
    <w:rsid w:val="002C468C"/>
    <w:rsid w:val="002D18C4"/>
    <w:rsid w:val="002E2777"/>
    <w:rsid w:val="002E731B"/>
    <w:rsid w:val="002F1E39"/>
    <w:rsid w:val="002F33D0"/>
    <w:rsid w:val="002F4E2E"/>
    <w:rsid w:val="00302849"/>
    <w:rsid w:val="0030458D"/>
    <w:rsid w:val="0030681B"/>
    <w:rsid w:val="0030681C"/>
    <w:rsid w:val="00310731"/>
    <w:rsid w:val="00311DC8"/>
    <w:rsid w:val="00311DD2"/>
    <w:rsid w:val="00313950"/>
    <w:rsid w:val="003435CE"/>
    <w:rsid w:val="0034722B"/>
    <w:rsid w:val="0034790E"/>
    <w:rsid w:val="0036299D"/>
    <w:rsid w:val="00374FE2"/>
    <w:rsid w:val="0039368C"/>
    <w:rsid w:val="003B1086"/>
    <w:rsid w:val="003C6BEE"/>
    <w:rsid w:val="003D60CC"/>
    <w:rsid w:val="003E1DDD"/>
    <w:rsid w:val="003F2CF6"/>
    <w:rsid w:val="00431707"/>
    <w:rsid w:val="00446ECD"/>
    <w:rsid w:val="00467B73"/>
    <w:rsid w:val="004706DC"/>
    <w:rsid w:val="00484AB0"/>
    <w:rsid w:val="00491447"/>
    <w:rsid w:val="004B0302"/>
    <w:rsid w:val="004D0CCB"/>
    <w:rsid w:val="004D1749"/>
    <w:rsid w:val="004D1973"/>
    <w:rsid w:val="00523372"/>
    <w:rsid w:val="00527715"/>
    <w:rsid w:val="005776B4"/>
    <w:rsid w:val="005805F0"/>
    <w:rsid w:val="005A3C8A"/>
    <w:rsid w:val="005B675F"/>
    <w:rsid w:val="005C4B8A"/>
    <w:rsid w:val="005D7C52"/>
    <w:rsid w:val="00602FB5"/>
    <w:rsid w:val="00605263"/>
    <w:rsid w:val="0061449B"/>
    <w:rsid w:val="00620E33"/>
    <w:rsid w:val="00626AA4"/>
    <w:rsid w:val="00643B55"/>
    <w:rsid w:val="00643E0B"/>
    <w:rsid w:val="006531EA"/>
    <w:rsid w:val="00680BA3"/>
    <w:rsid w:val="00694B7A"/>
    <w:rsid w:val="006A31F8"/>
    <w:rsid w:val="006A5B08"/>
    <w:rsid w:val="006B08AD"/>
    <w:rsid w:val="006B306C"/>
    <w:rsid w:val="006B61B5"/>
    <w:rsid w:val="006C7EB3"/>
    <w:rsid w:val="006E6BD0"/>
    <w:rsid w:val="00712BD8"/>
    <w:rsid w:val="00732530"/>
    <w:rsid w:val="007453B2"/>
    <w:rsid w:val="00746CDD"/>
    <w:rsid w:val="00760F8C"/>
    <w:rsid w:val="007922B7"/>
    <w:rsid w:val="00794E63"/>
    <w:rsid w:val="007A06F3"/>
    <w:rsid w:val="007A2057"/>
    <w:rsid w:val="007B1BAB"/>
    <w:rsid w:val="007E347F"/>
    <w:rsid w:val="00801B21"/>
    <w:rsid w:val="008164DA"/>
    <w:rsid w:val="00817374"/>
    <w:rsid w:val="008363EB"/>
    <w:rsid w:val="00854ECF"/>
    <w:rsid w:val="0087677B"/>
    <w:rsid w:val="008D6672"/>
    <w:rsid w:val="008E0CFD"/>
    <w:rsid w:val="008F2753"/>
    <w:rsid w:val="008F5CE5"/>
    <w:rsid w:val="008F793D"/>
    <w:rsid w:val="00902FDF"/>
    <w:rsid w:val="009053B7"/>
    <w:rsid w:val="009118AC"/>
    <w:rsid w:val="00927C65"/>
    <w:rsid w:val="00927D85"/>
    <w:rsid w:val="00965D7A"/>
    <w:rsid w:val="0096656E"/>
    <w:rsid w:val="0097097F"/>
    <w:rsid w:val="00977F7E"/>
    <w:rsid w:val="009942FF"/>
    <w:rsid w:val="00997559"/>
    <w:rsid w:val="009B1F84"/>
    <w:rsid w:val="009B2745"/>
    <w:rsid w:val="009B5F17"/>
    <w:rsid w:val="009C284F"/>
    <w:rsid w:val="009C7D8A"/>
    <w:rsid w:val="009E06D9"/>
    <w:rsid w:val="00A2351E"/>
    <w:rsid w:val="00A300B3"/>
    <w:rsid w:val="00A517BC"/>
    <w:rsid w:val="00A56738"/>
    <w:rsid w:val="00A702B5"/>
    <w:rsid w:val="00A7064A"/>
    <w:rsid w:val="00A759B5"/>
    <w:rsid w:val="00A77061"/>
    <w:rsid w:val="00A81172"/>
    <w:rsid w:val="00A81ADB"/>
    <w:rsid w:val="00AB4AB4"/>
    <w:rsid w:val="00AD7699"/>
    <w:rsid w:val="00AE065A"/>
    <w:rsid w:val="00B034D3"/>
    <w:rsid w:val="00B07376"/>
    <w:rsid w:val="00B50271"/>
    <w:rsid w:val="00B77A74"/>
    <w:rsid w:val="00B81F9D"/>
    <w:rsid w:val="00BA0498"/>
    <w:rsid w:val="00BA4DA3"/>
    <w:rsid w:val="00C00694"/>
    <w:rsid w:val="00C0194E"/>
    <w:rsid w:val="00C25F1F"/>
    <w:rsid w:val="00C3707A"/>
    <w:rsid w:val="00C42B67"/>
    <w:rsid w:val="00C470D0"/>
    <w:rsid w:val="00C50D45"/>
    <w:rsid w:val="00C63272"/>
    <w:rsid w:val="00CB4727"/>
    <w:rsid w:val="00CC01DA"/>
    <w:rsid w:val="00CC3682"/>
    <w:rsid w:val="00CD4F73"/>
    <w:rsid w:val="00CE429D"/>
    <w:rsid w:val="00D22DFD"/>
    <w:rsid w:val="00D47828"/>
    <w:rsid w:val="00D62C02"/>
    <w:rsid w:val="00D70CFD"/>
    <w:rsid w:val="00DA07DC"/>
    <w:rsid w:val="00DA700D"/>
    <w:rsid w:val="00DA7A94"/>
    <w:rsid w:val="00DB7DEA"/>
    <w:rsid w:val="00DC20EF"/>
    <w:rsid w:val="00DD2F62"/>
    <w:rsid w:val="00DE597C"/>
    <w:rsid w:val="00DE5BDB"/>
    <w:rsid w:val="00DF2FE9"/>
    <w:rsid w:val="00E21A2C"/>
    <w:rsid w:val="00E259D0"/>
    <w:rsid w:val="00E33744"/>
    <w:rsid w:val="00E46850"/>
    <w:rsid w:val="00E511EC"/>
    <w:rsid w:val="00E57361"/>
    <w:rsid w:val="00EB5119"/>
    <w:rsid w:val="00EB689B"/>
    <w:rsid w:val="00EE3CAB"/>
    <w:rsid w:val="00F030CC"/>
    <w:rsid w:val="00F03FCB"/>
    <w:rsid w:val="00F11078"/>
    <w:rsid w:val="00F2372C"/>
    <w:rsid w:val="00F732C8"/>
    <w:rsid w:val="00F77EC1"/>
    <w:rsid w:val="00F81A75"/>
    <w:rsid w:val="00F9573A"/>
    <w:rsid w:val="00FB75B9"/>
    <w:rsid w:val="00FC1CE4"/>
    <w:rsid w:val="00FC70D9"/>
    <w:rsid w:val="00FD5094"/>
    <w:rsid w:val="00FD5BF2"/>
    <w:rsid w:val="00FE1F0C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7A6E-ADA6-4A4A-81AD-06EF68D6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6BEE"/>
  </w:style>
  <w:style w:type="character" w:customStyle="1" w:styleId="Char">
    <w:name w:val="날짜 Char"/>
    <w:basedOn w:val="a0"/>
    <w:link w:val="a3"/>
    <w:uiPriority w:val="99"/>
    <w:semiHidden/>
    <w:rsid w:val="003C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634B-C034-49DF-AB5A-5071E0080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4</cp:revision>
  <dcterms:created xsi:type="dcterms:W3CDTF">2015-02-10T12:22:00Z</dcterms:created>
  <dcterms:modified xsi:type="dcterms:W3CDTF">2015-02-10T13:49:00Z</dcterms:modified>
</cp:coreProperties>
</file>